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E50E" w14:textId="77777777" w:rsidR="003959A1" w:rsidRPr="00A7773A" w:rsidRDefault="009B0D1F" w:rsidP="00430474">
      <w:pPr>
        <w:jc w:val="center"/>
        <w:rPr>
          <w:rFonts w:ascii="Calibri" w:hAnsi="Calibri"/>
          <w:b/>
          <w:color w:val="002060"/>
          <w:sz w:val="32"/>
          <w:szCs w:val="32"/>
        </w:rPr>
      </w:pPr>
      <w:r>
        <w:rPr>
          <w:rFonts w:ascii="Calibri" w:hAnsi="Calibri"/>
          <w:b/>
          <w:color w:val="002060"/>
          <w:sz w:val="32"/>
          <w:szCs w:val="32"/>
        </w:rPr>
        <w:pict w14:anchorId="7ED3D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107.25pt">
            <v:imagedata r:id="rId4" o:title="WhatsApp Image 2021-12-11 at 18"/>
          </v:shape>
        </w:pict>
      </w:r>
    </w:p>
    <w:p w14:paraId="7D8122A6" w14:textId="1C285032" w:rsidR="000A6D6E" w:rsidRPr="00A7773A" w:rsidRDefault="004852F5" w:rsidP="004B2F0C">
      <w:pPr>
        <w:jc w:val="both"/>
        <w:rPr>
          <w:rFonts w:ascii="Calibri" w:hAnsi="Calibri"/>
          <w:b/>
          <w:color w:val="002060"/>
          <w:sz w:val="32"/>
          <w:szCs w:val="32"/>
        </w:rPr>
      </w:pPr>
      <w:r w:rsidRPr="00A7773A">
        <w:rPr>
          <w:rFonts w:ascii="Calibri" w:hAnsi="Calibri"/>
          <w:b/>
          <w:color w:val="002060"/>
          <w:sz w:val="32"/>
          <w:szCs w:val="32"/>
        </w:rPr>
        <w:t xml:space="preserve">COMPLAINT FORM </w:t>
      </w:r>
    </w:p>
    <w:p w14:paraId="53E5B2E3" w14:textId="77777777" w:rsidR="006759CC" w:rsidRPr="00A7773A" w:rsidRDefault="006759CC" w:rsidP="004B2F0C">
      <w:pPr>
        <w:jc w:val="both"/>
        <w:rPr>
          <w:rFonts w:ascii="Calibri" w:hAnsi="Calibri"/>
          <w:b/>
          <w:color w:val="002060"/>
          <w:sz w:val="32"/>
          <w:szCs w:val="32"/>
        </w:rPr>
      </w:pPr>
    </w:p>
    <w:p w14:paraId="35EF1ACE" w14:textId="3983CFB2" w:rsidR="003959A1" w:rsidRPr="00430474" w:rsidRDefault="003959A1" w:rsidP="00430474">
      <w:pPr>
        <w:rPr>
          <w:rFonts w:ascii="Calibri Light" w:hAnsi="Calibri Light" w:cs="Calibri Light"/>
          <w:b/>
          <w:color w:val="002060"/>
          <w:sz w:val="26"/>
          <w:szCs w:val="26"/>
        </w:rPr>
      </w:pPr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>Please send to Club Welfare Officer</w:t>
      </w:r>
      <w:r w:rsidR="000546EB" w:rsidRPr="00430474">
        <w:rPr>
          <w:rFonts w:ascii="Calibri Light" w:hAnsi="Calibri Light" w:cs="Calibri Light"/>
          <w:b/>
          <w:color w:val="002060"/>
          <w:sz w:val="26"/>
          <w:szCs w:val="26"/>
        </w:rPr>
        <w:t xml:space="preserve"> (CWO)</w:t>
      </w:r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 xml:space="preserve"> </w:t>
      </w:r>
      <w:hyperlink r:id="rId5" w:history="1"/>
      <w:r w:rsidRPr="00430474">
        <w:rPr>
          <w:rFonts w:ascii="Calibri Light" w:hAnsi="Calibri Light" w:cs="Calibri Light"/>
          <w:b/>
          <w:color w:val="002060"/>
          <w:sz w:val="26"/>
          <w:szCs w:val="26"/>
        </w:rPr>
        <w:t>or Club Secretary</w:t>
      </w:r>
      <w:r w:rsidR="00A46E33" w:rsidRPr="00A46E33" w:rsidDel="00A46E33">
        <w:rPr>
          <w:rFonts w:ascii="Calibri Light" w:hAnsi="Calibri Light" w:cs="Calibri Light"/>
          <w:b/>
          <w:color w:val="002060"/>
          <w:sz w:val="26"/>
          <w:szCs w:val="26"/>
        </w:rPr>
        <w:t xml:space="preserve"> </w:t>
      </w:r>
    </w:p>
    <w:p w14:paraId="3B012F22" w14:textId="77777777" w:rsidR="003959A1" w:rsidRPr="00430474" w:rsidRDefault="003959A1" w:rsidP="004B2F0C">
      <w:pPr>
        <w:jc w:val="both"/>
        <w:rPr>
          <w:rFonts w:ascii="Calibri" w:hAnsi="Calibri"/>
          <w:b/>
          <w:color w:val="002060"/>
          <w:sz w:val="20"/>
          <w:szCs w:val="20"/>
        </w:rPr>
      </w:pPr>
    </w:p>
    <w:p w14:paraId="377A0A10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5FE0D211" w14:textId="77777777" w:rsidR="000A6D6E" w:rsidRPr="00A7773A" w:rsidRDefault="000A6D6E" w:rsidP="00430474">
      <w:pPr>
        <w:pBdr>
          <w:top w:val="single" w:sz="4" w:space="6" w:color="auto"/>
        </w:pBdr>
        <w:jc w:val="both"/>
        <w:rPr>
          <w:rFonts w:ascii="Calibri" w:hAnsi="Calibri"/>
          <w:color w:val="002060"/>
          <w:sz w:val="20"/>
          <w:szCs w:val="20"/>
        </w:rPr>
      </w:pPr>
    </w:p>
    <w:p w14:paraId="2960FABD" w14:textId="10C3A56D" w:rsidR="000A6D6E" w:rsidRPr="00430474" w:rsidRDefault="000546EB" w:rsidP="004B2F0C">
      <w:pPr>
        <w:pStyle w:val="Heading2"/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COMPLAINANT DETAILS</w:t>
      </w:r>
    </w:p>
    <w:p w14:paraId="087FF1B1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3544"/>
        <w:gridCol w:w="1134"/>
        <w:gridCol w:w="1276"/>
        <w:gridCol w:w="1701"/>
      </w:tblGrid>
      <w:tr w:rsidR="004852F5" w:rsidRPr="000546EB" w14:paraId="5971E081" w14:textId="77777777" w:rsidTr="00430474">
        <w:tc>
          <w:tcPr>
            <w:tcW w:w="2835" w:type="dxa"/>
            <w:shd w:val="clear" w:color="auto" w:fill="DBE5F1"/>
          </w:tcPr>
          <w:p w14:paraId="2F67BC4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Full name</w:t>
            </w:r>
          </w:p>
        </w:tc>
        <w:tc>
          <w:tcPr>
            <w:tcW w:w="4678" w:type="dxa"/>
            <w:gridSpan w:val="2"/>
          </w:tcPr>
          <w:p w14:paraId="39AF2412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BE5F1"/>
          </w:tcPr>
          <w:p w14:paraId="0F07A16E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Date of birth</w:t>
            </w:r>
          </w:p>
        </w:tc>
        <w:tc>
          <w:tcPr>
            <w:tcW w:w="1701" w:type="dxa"/>
          </w:tcPr>
          <w:p w14:paraId="32C8B91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9B8537E" w14:textId="77777777" w:rsidTr="00430474">
        <w:tc>
          <w:tcPr>
            <w:tcW w:w="2835" w:type="dxa"/>
            <w:shd w:val="clear" w:color="auto" w:fill="DBE5F1"/>
          </w:tcPr>
          <w:p w14:paraId="00BE8856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Address</w:t>
            </w:r>
          </w:p>
        </w:tc>
        <w:tc>
          <w:tcPr>
            <w:tcW w:w="7655" w:type="dxa"/>
            <w:gridSpan w:val="4"/>
          </w:tcPr>
          <w:p w14:paraId="28810C0F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27AD20A8" w14:textId="77777777" w:rsidTr="00430474">
        <w:tc>
          <w:tcPr>
            <w:tcW w:w="7513" w:type="dxa"/>
            <w:gridSpan w:val="3"/>
          </w:tcPr>
          <w:p w14:paraId="2F680F62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BE5F1"/>
          </w:tcPr>
          <w:p w14:paraId="4622F58C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Post code</w:t>
            </w:r>
          </w:p>
        </w:tc>
        <w:tc>
          <w:tcPr>
            <w:tcW w:w="1701" w:type="dxa"/>
          </w:tcPr>
          <w:p w14:paraId="4632D89F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3E995C7E" w14:textId="77777777" w:rsidTr="00430474">
        <w:tc>
          <w:tcPr>
            <w:tcW w:w="2835" w:type="dxa"/>
            <w:shd w:val="clear" w:color="auto" w:fill="DBE5F1"/>
          </w:tcPr>
          <w:p w14:paraId="37CA9F27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Home telephone number</w:t>
            </w:r>
          </w:p>
        </w:tc>
        <w:tc>
          <w:tcPr>
            <w:tcW w:w="3544" w:type="dxa"/>
          </w:tcPr>
          <w:p w14:paraId="73487800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DBE5F1"/>
          </w:tcPr>
          <w:p w14:paraId="3E309A3A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Mobile telephone number</w:t>
            </w:r>
          </w:p>
        </w:tc>
        <w:tc>
          <w:tcPr>
            <w:tcW w:w="1701" w:type="dxa"/>
          </w:tcPr>
          <w:p w14:paraId="69997138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781CA5B" w14:textId="77777777" w:rsidTr="00430474">
        <w:tc>
          <w:tcPr>
            <w:tcW w:w="2835" w:type="dxa"/>
            <w:shd w:val="clear" w:color="auto" w:fill="DBE5F1"/>
          </w:tcPr>
          <w:p w14:paraId="1C7E1DE0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Email Address</w:t>
            </w:r>
          </w:p>
        </w:tc>
        <w:tc>
          <w:tcPr>
            <w:tcW w:w="7655" w:type="dxa"/>
            <w:gridSpan w:val="4"/>
          </w:tcPr>
          <w:p w14:paraId="2D4CD48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493CEF4F" w14:textId="77777777" w:rsidR="000A6D6E" w:rsidRPr="00A7773A" w:rsidRDefault="000A6D6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41B5730E" w14:textId="5339715B" w:rsidR="008D0FCE" w:rsidRPr="00430474" w:rsidRDefault="000546EB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WHAT ROLE BEST DESCRIBES YOU?</w:t>
      </w:r>
      <w:del w:id="0" w:author="Mark Bacon" w:date="2022-10-28T15:23:00Z"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 xml:space="preserve"> (</w:delText>
        </w:r>
        <w:r w:rsidR="008D0FCE"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sym w:font="Wingdings 2" w:char="F050"/>
        </w:r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>)</w:delText>
        </w:r>
      </w:del>
    </w:p>
    <w:p w14:paraId="690BB341" w14:textId="77777777" w:rsidR="008D0FCE" w:rsidRPr="00A7773A" w:rsidRDefault="008D0FCE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8"/>
        <w:gridCol w:w="1519"/>
        <w:gridCol w:w="1519"/>
        <w:gridCol w:w="1519"/>
        <w:gridCol w:w="1519"/>
        <w:gridCol w:w="2896"/>
      </w:tblGrid>
      <w:tr w:rsidR="004852F5" w:rsidRPr="000546EB" w14:paraId="6888021E" w14:textId="77777777" w:rsidTr="00430474">
        <w:tc>
          <w:tcPr>
            <w:tcW w:w="1518" w:type="dxa"/>
            <w:shd w:val="clear" w:color="auto" w:fill="DBE5F1"/>
          </w:tcPr>
          <w:p w14:paraId="00E8B649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Coach</w:t>
            </w:r>
            <w:r w:rsidR="000546EB"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 / Manager</w:t>
            </w:r>
          </w:p>
        </w:tc>
        <w:tc>
          <w:tcPr>
            <w:tcW w:w="1519" w:type="dxa"/>
            <w:shd w:val="clear" w:color="auto" w:fill="DBE5F1"/>
          </w:tcPr>
          <w:p w14:paraId="7AA5B0AF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Parent</w:t>
            </w:r>
          </w:p>
        </w:tc>
        <w:tc>
          <w:tcPr>
            <w:tcW w:w="1519" w:type="dxa"/>
            <w:shd w:val="clear" w:color="auto" w:fill="DBE5F1"/>
          </w:tcPr>
          <w:p w14:paraId="4178232F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Volunteer of an affiliated body</w:t>
            </w:r>
          </w:p>
        </w:tc>
        <w:tc>
          <w:tcPr>
            <w:tcW w:w="1519" w:type="dxa"/>
            <w:shd w:val="clear" w:color="auto" w:fill="DBE5F1"/>
          </w:tcPr>
          <w:p w14:paraId="38EA9FF6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Player</w:t>
            </w:r>
          </w:p>
        </w:tc>
        <w:tc>
          <w:tcPr>
            <w:tcW w:w="1519" w:type="dxa"/>
            <w:shd w:val="clear" w:color="auto" w:fill="DBE5F1"/>
          </w:tcPr>
          <w:p w14:paraId="1C076AB3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Spectator</w:t>
            </w:r>
          </w:p>
        </w:tc>
        <w:tc>
          <w:tcPr>
            <w:tcW w:w="2896" w:type="dxa"/>
            <w:shd w:val="clear" w:color="auto" w:fill="DBE5F1"/>
          </w:tcPr>
          <w:p w14:paraId="63950FB2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Other (Please specify below)</w:t>
            </w:r>
          </w:p>
        </w:tc>
      </w:tr>
      <w:tr w:rsidR="004852F5" w:rsidRPr="000546EB" w14:paraId="43121E94" w14:textId="77777777" w:rsidTr="00430474">
        <w:tc>
          <w:tcPr>
            <w:tcW w:w="1518" w:type="dxa"/>
            <w:shd w:val="clear" w:color="auto" w:fill="auto"/>
          </w:tcPr>
          <w:p w14:paraId="44C62CAA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01AC4197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485CEA70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2F9AA774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shd w:val="clear" w:color="auto" w:fill="auto"/>
          </w:tcPr>
          <w:p w14:paraId="5B16D2AC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896" w:type="dxa"/>
            <w:shd w:val="clear" w:color="auto" w:fill="auto"/>
          </w:tcPr>
          <w:p w14:paraId="159CFFE8" w14:textId="77777777" w:rsidR="004852F5" w:rsidRPr="00430474" w:rsidRDefault="004852F5" w:rsidP="00430474">
            <w:pPr>
              <w:spacing w:before="40" w:after="120"/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662B1CE6" w14:textId="77777777" w:rsidTr="00430474">
        <w:tc>
          <w:tcPr>
            <w:tcW w:w="10490" w:type="dxa"/>
            <w:gridSpan w:val="6"/>
            <w:shd w:val="clear" w:color="auto" w:fill="auto"/>
          </w:tcPr>
          <w:p w14:paraId="292BEF8E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Other </w:t>
            </w:r>
          </w:p>
          <w:p w14:paraId="1591E19F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  <w:p w14:paraId="18894BBC" w14:textId="77777777" w:rsidR="004852F5" w:rsidRPr="00430474" w:rsidRDefault="004852F5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1F0086D6" w14:textId="77777777" w:rsidR="004852F5" w:rsidRPr="00A7773A" w:rsidRDefault="004852F5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p w14:paraId="72418D11" w14:textId="63577557" w:rsidR="004852F5" w:rsidRPr="00430474" w:rsidRDefault="000546EB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WHAT IS YOUR COMPLAINT RELATED TO? </w:t>
      </w:r>
      <w:del w:id="1" w:author="Mark Bacon" w:date="2022-10-28T15:23:00Z"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>(</w:delText>
        </w:r>
        <w:r w:rsidR="008D0FCE"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sym w:font="Wingdings 2" w:char="F050"/>
        </w:r>
        <w:r w:rsidRPr="00430474" w:rsidDel="00DA44D3">
          <w:rPr>
            <w:rFonts w:ascii="Calibri" w:hAnsi="Calibri" w:cs="Calibri"/>
            <w:bCs/>
            <w:i w:val="0"/>
            <w:iCs w:val="0"/>
            <w:color w:val="002060"/>
            <w:sz w:val="26"/>
            <w:szCs w:val="26"/>
          </w:rPr>
          <w:delText>)</w:delText>
        </w:r>
      </w:del>
    </w:p>
    <w:p w14:paraId="57CDB066" w14:textId="77777777" w:rsidR="004852F5" w:rsidRPr="00A7773A" w:rsidRDefault="004852F5" w:rsidP="004B2F0C">
      <w:pPr>
        <w:jc w:val="both"/>
        <w:rPr>
          <w:rFonts w:ascii="Calibri" w:hAnsi="Calibri"/>
          <w:color w:val="002060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14"/>
        <w:gridCol w:w="1579"/>
        <w:gridCol w:w="1516"/>
        <w:gridCol w:w="1511"/>
        <w:gridCol w:w="1515"/>
        <w:gridCol w:w="2855"/>
      </w:tblGrid>
      <w:tr w:rsidR="00366315" w:rsidRPr="000546EB" w14:paraId="152335BF" w14:textId="77777777" w:rsidTr="00430474">
        <w:tc>
          <w:tcPr>
            <w:tcW w:w="1514" w:type="dxa"/>
            <w:shd w:val="clear" w:color="auto" w:fill="DBE5F1"/>
          </w:tcPr>
          <w:p w14:paraId="08F51033" w14:textId="3CADFE32" w:rsidR="004852F5" w:rsidRPr="00430474" w:rsidRDefault="00A46E33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>
              <w:rPr>
                <w:rFonts w:ascii="Calibri Light" w:hAnsi="Calibri Light" w:cs="Calibri Light"/>
                <w:color w:val="002060"/>
                <w:sz w:val="20"/>
                <w:szCs w:val="20"/>
              </w:rPr>
              <w:t>Wilpshire Wanderers FC</w:t>
            </w:r>
            <w:r w:rsidR="004852F5"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579" w:type="dxa"/>
            <w:shd w:val="clear" w:color="auto" w:fill="DBE5F1"/>
          </w:tcPr>
          <w:p w14:paraId="3C7B3185" w14:textId="77777777" w:rsidR="00366315" w:rsidRPr="00430474" w:rsidRDefault="0036631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Coach/Manager/</w:t>
            </w:r>
          </w:p>
          <w:p w14:paraId="5D278F9C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Volunteer (Individual)</w:t>
            </w:r>
          </w:p>
          <w:p w14:paraId="51BD3AC6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DBE5F1"/>
          </w:tcPr>
          <w:p w14:paraId="6384955F" w14:textId="77777777" w:rsidR="004852F5" w:rsidRPr="00430474" w:rsidRDefault="004852F5" w:rsidP="004852F5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Voluntary body </w:t>
            </w:r>
          </w:p>
          <w:p w14:paraId="70633660" w14:textId="77777777" w:rsidR="004852F5" w:rsidRPr="00430474" w:rsidRDefault="004852F5" w:rsidP="004852F5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(Club/League)</w:t>
            </w:r>
          </w:p>
        </w:tc>
        <w:tc>
          <w:tcPr>
            <w:tcW w:w="1511" w:type="dxa"/>
            <w:shd w:val="clear" w:color="auto" w:fill="DBE5F1"/>
          </w:tcPr>
          <w:p w14:paraId="2929EB0D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FA Regulation and/or policy </w:t>
            </w:r>
          </w:p>
        </w:tc>
        <w:tc>
          <w:tcPr>
            <w:tcW w:w="1515" w:type="dxa"/>
            <w:shd w:val="clear" w:color="auto" w:fill="DBE5F1"/>
          </w:tcPr>
          <w:p w14:paraId="482B1409" w14:textId="77777777" w:rsidR="004852F5" w:rsidRPr="00430474" w:rsidRDefault="00E92CED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Summertown Stars AFC</w:t>
            </w:r>
          </w:p>
          <w:p w14:paraId="37AC6D98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Regulation and/or policy</w:t>
            </w:r>
          </w:p>
        </w:tc>
        <w:tc>
          <w:tcPr>
            <w:tcW w:w="2855" w:type="dxa"/>
            <w:shd w:val="clear" w:color="auto" w:fill="DBE5F1"/>
          </w:tcPr>
          <w:p w14:paraId="6CF52F44" w14:textId="77777777" w:rsidR="004852F5" w:rsidRPr="00430474" w:rsidRDefault="004852F5" w:rsidP="00A7773A">
            <w:pPr>
              <w:jc w:val="center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>Other (Please specify below)</w:t>
            </w:r>
          </w:p>
        </w:tc>
      </w:tr>
      <w:tr w:rsidR="00366315" w14:paraId="13E45B89" w14:textId="77777777" w:rsidTr="00430474">
        <w:tc>
          <w:tcPr>
            <w:tcW w:w="1514" w:type="dxa"/>
            <w:shd w:val="clear" w:color="auto" w:fill="auto"/>
          </w:tcPr>
          <w:p w14:paraId="02D1A58D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79" w:type="dxa"/>
            <w:shd w:val="clear" w:color="auto" w:fill="auto"/>
          </w:tcPr>
          <w:p w14:paraId="3FC8B870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6" w:type="dxa"/>
            <w:shd w:val="clear" w:color="auto" w:fill="auto"/>
          </w:tcPr>
          <w:p w14:paraId="12586C98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1" w:type="dxa"/>
            <w:shd w:val="clear" w:color="auto" w:fill="auto"/>
          </w:tcPr>
          <w:p w14:paraId="654ACDC5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1515" w:type="dxa"/>
            <w:shd w:val="clear" w:color="auto" w:fill="auto"/>
          </w:tcPr>
          <w:p w14:paraId="01C4F482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  <w:tc>
          <w:tcPr>
            <w:tcW w:w="2855" w:type="dxa"/>
            <w:shd w:val="clear" w:color="auto" w:fill="auto"/>
          </w:tcPr>
          <w:p w14:paraId="7BE4CEF4" w14:textId="77777777" w:rsidR="004852F5" w:rsidRPr="00A7773A" w:rsidRDefault="004852F5" w:rsidP="00430474">
            <w:pPr>
              <w:spacing w:before="40" w:after="120"/>
              <w:jc w:val="center"/>
              <w:rPr>
                <w:rFonts w:ascii="Calibri" w:hAnsi="Calibri"/>
                <w:color w:val="002060"/>
                <w:sz w:val="20"/>
                <w:szCs w:val="20"/>
              </w:rPr>
            </w:pPr>
          </w:p>
        </w:tc>
      </w:tr>
    </w:tbl>
    <w:p w14:paraId="3A9848BF" w14:textId="77777777" w:rsidR="004852F5" w:rsidRPr="00A7773A" w:rsidRDefault="004852F5" w:rsidP="004B2F0C">
      <w:pPr>
        <w:jc w:val="both"/>
        <w:rPr>
          <w:rFonts w:ascii="Calibri" w:hAnsi="Calibri"/>
          <w:b/>
          <w:color w:val="002060"/>
          <w:sz w:val="20"/>
          <w:szCs w:val="20"/>
          <w:u w:val="single"/>
        </w:rPr>
      </w:pPr>
    </w:p>
    <w:p w14:paraId="7F2BA724" w14:textId="77777777" w:rsidR="00B70682" w:rsidRPr="00430474" w:rsidRDefault="00B70682" w:rsidP="00430474">
      <w:pPr>
        <w:pStyle w:val="Heading2"/>
        <w:rPr>
          <w:rFonts w:ascii="Calibri" w:hAnsi="Calibri" w:cs="Calibri"/>
          <w:bCs/>
          <w:color w:val="002060"/>
          <w:sz w:val="26"/>
          <w:szCs w:val="26"/>
        </w:rPr>
      </w:pPr>
      <w:r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Details of other person(s) or organisations involved in this complaint </w:t>
      </w:r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(</w:t>
      </w:r>
      <w:proofErr w:type="gramStart"/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>i.e.</w:t>
      </w:r>
      <w:proofErr w:type="gramEnd"/>
      <w:r w:rsidR="004852F5" w:rsidRPr="00430474">
        <w:rPr>
          <w:rFonts w:ascii="Calibri" w:hAnsi="Calibri" w:cs="Calibri"/>
          <w:bCs/>
          <w:i w:val="0"/>
          <w:iCs w:val="0"/>
          <w:color w:val="002060"/>
          <w:sz w:val="26"/>
          <w:szCs w:val="26"/>
        </w:rPr>
        <w:t xml:space="preserve"> what the complaint is about and who it concerns)</w:t>
      </w:r>
    </w:p>
    <w:p w14:paraId="48B81586" w14:textId="77777777" w:rsidR="004852F5" w:rsidRPr="00A7773A" w:rsidRDefault="004852F5" w:rsidP="004B2F0C">
      <w:pPr>
        <w:jc w:val="both"/>
        <w:rPr>
          <w:rFonts w:ascii="Calibri" w:hAnsi="Calibri"/>
          <w:b/>
          <w:color w:val="002060"/>
          <w:sz w:val="20"/>
          <w:szCs w:val="20"/>
          <w:u w:val="single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3"/>
        <w:gridCol w:w="8647"/>
      </w:tblGrid>
      <w:tr w:rsidR="004852F5" w:rsidRPr="000546EB" w14:paraId="2EFA2518" w14:textId="77777777" w:rsidTr="00430474">
        <w:tc>
          <w:tcPr>
            <w:tcW w:w="1843" w:type="dxa"/>
            <w:shd w:val="clear" w:color="auto" w:fill="DBE5F1"/>
          </w:tcPr>
          <w:p w14:paraId="591EA2D9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Name </w:t>
            </w:r>
          </w:p>
        </w:tc>
        <w:tc>
          <w:tcPr>
            <w:tcW w:w="8647" w:type="dxa"/>
          </w:tcPr>
          <w:p w14:paraId="075A51A0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1881ECFF" w14:textId="77777777" w:rsidTr="00430474">
        <w:tc>
          <w:tcPr>
            <w:tcW w:w="1843" w:type="dxa"/>
            <w:shd w:val="clear" w:color="auto" w:fill="DBE5F1"/>
          </w:tcPr>
          <w:p w14:paraId="4D6DC583" w14:textId="77777777" w:rsidR="000A6D6E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Organisation </w:t>
            </w:r>
          </w:p>
        </w:tc>
        <w:tc>
          <w:tcPr>
            <w:tcW w:w="8647" w:type="dxa"/>
          </w:tcPr>
          <w:p w14:paraId="073F0A7C" w14:textId="77777777" w:rsidR="000A6D6E" w:rsidRPr="00430474" w:rsidRDefault="000A6D6E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5137D6E8" w14:textId="77777777" w:rsidTr="00430474">
        <w:tc>
          <w:tcPr>
            <w:tcW w:w="1843" w:type="dxa"/>
            <w:shd w:val="clear" w:color="auto" w:fill="DBE5F1"/>
          </w:tcPr>
          <w:p w14:paraId="4B6DC41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Position </w:t>
            </w:r>
          </w:p>
        </w:tc>
        <w:tc>
          <w:tcPr>
            <w:tcW w:w="8647" w:type="dxa"/>
          </w:tcPr>
          <w:p w14:paraId="4D08447A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663C7345" w14:textId="77777777" w:rsidR="000546EB" w:rsidRDefault="000546EB" w:rsidP="004B2F0C">
      <w:pPr>
        <w:pStyle w:val="DefaultText"/>
        <w:rPr>
          <w:rFonts w:ascii="Calibri Light" w:hAnsi="Calibri Light" w:cs="Calibri Light"/>
          <w:color w:val="002060"/>
          <w:sz w:val="20"/>
          <w:szCs w:val="20"/>
          <w:u w:val="single"/>
          <w:lang w:val="en-GB"/>
        </w:rPr>
      </w:pPr>
    </w:p>
    <w:p w14:paraId="381F1AF9" w14:textId="77777777" w:rsidR="000546EB" w:rsidRDefault="000546EB">
      <w:pPr>
        <w:rPr>
          <w:rFonts w:ascii="Calibri Light" w:hAnsi="Calibri Light" w:cs="Calibri Light"/>
          <w:color w:val="002060"/>
          <w:sz w:val="20"/>
          <w:szCs w:val="20"/>
          <w:u w:val="single"/>
        </w:rPr>
      </w:pPr>
      <w:r>
        <w:rPr>
          <w:rFonts w:ascii="Calibri Light" w:hAnsi="Calibri Light" w:cs="Calibri Light"/>
          <w:color w:val="002060"/>
          <w:sz w:val="20"/>
          <w:szCs w:val="20"/>
          <w:u w:val="single"/>
        </w:rPr>
        <w:br w:type="page"/>
      </w:r>
    </w:p>
    <w:p w14:paraId="1C5A946E" w14:textId="77777777" w:rsidR="000A6D6E" w:rsidRPr="00430474" w:rsidRDefault="000A6D6E" w:rsidP="004B2F0C">
      <w:pPr>
        <w:pStyle w:val="DefaultText"/>
        <w:rPr>
          <w:rFonts w:ascii="Calibri Light" w:hAnsi="Calibri Light" w:cs="Calibri Light"/>
          <w:color w:val="002060"/>
          <w:sz w:val="20"/>
          <w:szCs w:val="20"/>
          <w:u w:val="single"/>
          <w:lang w:val="en-GB"/>
        </w:rPr>
      </w:pPr>
    </w:p>
    <w:tbl>
      <w:tblPr>
        <w:tblW w:w="104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490"/>
      </w:tblGrid>
      <w:tr w:rsidR="004852F5" w:rsidRPr="000546EB" w14:paraId="5C2FF206" w14:textId="77777777" w:rsidTr="00430474">
        <w:trPr>
          <w:trHeight w:val="258"/>
        </w:trPr>
        <w:tc>
          <w:tcPr>
            <w:tcW w:w="10490" w:type="dxa"/>
            <w:shd w:val="clear" w:color="auto" w:fill="DBE5F1"/>
          </w:tcPr>
          <w:p w14:paraId="59FD0EDC" w14:textId="77777777" w:rsidR="000A6D6E" w:rsidRPr="00430474" w:rsidRDefault="000A6D6E" w:rsidP="00430474">
            <w:pPr>
              <w:pStyle w:val="DefaultText"/>
              <w:spacing w:before="40" w:after="120"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  <w:r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Details of </w:t>
            </w:r>
            <w:r w:rsidR="00B70682"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complaint </w:t>
            </w:r>
          </w:p>
        </w:tc>
      </w:tr>
      <w:tr w:rsidR="004852F5" w:rsidRPr="000546EB" w14:paraId="4338EF73" w14:textId="77777777" w:rsidTr="00430474">
        <w:tc>
          <w:tcPr>
            <w:tcW w:w="10490" w:type="dxa"/>
          </w:tcPr>
          <w:p w14:paraId="3664C3CC" w14:textId="77777777" w:rsidR="000A6D6E" w:rsidRPr="00430474" w:rsidRDefault="000A6D6E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52B82700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7DBD062F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57A33B73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i/>
                <w:color w:val="002060"/>
                <w:sz w:val="20"/>
                <w:szCs w:val="20"/>
                <w:lang w:val="en-GB"/>
              </w:rPr>
            </w:pPr>
          </w:p>
          <w:p w14:paraId="2C2C86B7" w14:textId="77777777" w:rsidR="00B70682" w:rsidRPr="00430474" w:rsidRDefault="00B70682" w:rsidP="00A0295C">
            <w:pPr>
              <w:pStyle w:val="DefaultText"/>
              <w:spacing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</w:p>
        </w:tc>
      </w:tr>
      <w:tr w:rsidR="004852F5" w:rsidRPr="000546EB" w14:paraId="0D3A085E" w14:textId="77777777" w:rsidTr="00430474">
        <w:trPr>
          <w:trHeight w:val="258"/>
        </w:trPr>
        <w:tc>
          <w:tcPr>
            <w:tcW w:w="10490" w:type="dxa"/>
            <w:shd w:val="clear" w:color="auto" w:fill="DBE5F1"/>
          </w:tcPr>
          <w:p w14:paraId="7A46E7DD" w14:textId="77777777" w:rsidR="000A6D6E" w:rsidRPr="00430474" w:rsidRDefault="000A6D6E" w:rsidP="00430474">
            <w:pPr>
              <w:pStyle w:val="DefaultText"/>
              <w:spacing w:before="40" w:after="120" w:line="360" w:lineRule="auto"/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</w:pPr>
            <w:r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Details of </w:t>
            </w:r>
            <w:r w:rsidR="00B70682" w:rsidRPr="00430474">
              <w:rPr>
                <w:rFonts w:ascii="Calibri Light" w:hAnsi="Calibri Light" w:cs="Calibri Light"/>
                <w:bCs/>
                <w:color w:val="002060"/>
                <w:sz w:val="20"/>
                <w:szCs w:val="20"/>
                <w:lang w:val="en-GB"/>
              </w:rPr>
              <w:t xml:space="preserve">what action you expect to be taken </w:t>
            </w:r>
          </w:p>
        </w:tc>
      </w:tr>
      <w:tr w:rsidR="004852F5" w:rsidRPr="004852F5" w14:paraId="71ED4322" w14:textId="77777777" w:rsidTr="00430474">
        <w:tc>
          <w:tcPr>
            <w:tcW w:w="10490" w:type="dxa"/>
          </w:tcPr>
          <w:p w14:paraId="065FB407" w14:textId="77777777" w:rsidR="000A6D6E" w:rsidRPr="00A7773A" w:rsidRDefault="000A6D6E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208A14A9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6C475FFF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093ABA38" w14:textId="77777777" w:rsidR="00B70682" w:rsidRPr="00A7773A" w:rsidRDefault="00B70682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  <w:p w14:paraId="2D069E22" w14:textId="77777777" w:rsidR="000A6D6E" w:rsidRPr="00A7773A" w:rsidRDefault="000A6D6E" w:rsidP="00A0295C">
            <w:pPr>
              <w:pStyle w:val="DefaultText"/>
              <w:spacing w:line="360" w:lineRule="auto"/>
              <w:rPr>
                <w:rFonts w:ascii="Calibri" w:hAnsi="Calibri"/>
                <w:b/>
                <w:bCs/>
                <w:color w:val="002060"/>
                <w:sz w:val="20"/>
                <w:szCs w:val="20"/>
                <w:lang w:val="en-GB"/>
              </w:rPr>
            </w:pPr>
          </w:p>
        </w:tc>
      </w:tr>
    </w:tbl>
    <w:p w14:paraId="363565D0" w14:textId="77777777" w:rsidR="000546EB" w:rsidRDefault="000546EB" w:rsidP="00B706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</w:pPr>
    </w:p>
    <w:p w14:paraId="398FBD25" w14:textId="77777777" w:rsidR="00B70682" w:rsidRPr="008D0FCE" w:rsidRDefault="00B70682" w:rsidP="00B70682">
      <w:pPr>
        <w:pBdr>
          <w:bottom w:val="single" w:sz="6" w:space="1" w:color="auto"/>
        </w:pBdr>
        <w:autoSpaceDE w:val="0"/>
        <w:autoSpaceDN w:val="0"/>
        <w:adjustRightInd w:val="0"/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</w:pPr>
      <w:r w:rsidRPr="008D0FCE">
        <w:rPr>
          <w:rFonts w:ascii="Calibri" w:eastAsia="Calibri" w:hAnsi="Calibri" w:cs="StoneSans-Semibold"/>
          <w:b/>
          <w:bCs/>
          <w:color w:val="FF0000"/>
          <w:sz w:val="20"/>
          <w:szCs w:val="20"/>
          <w:lang w:eastAsia="en-GB"/>
        </w:rPr>
        <w:t xml:space="preserve">For Office use only </w:t>
      </w:r>
    </w:p>
    <w:p w14:paraId="5A581373" w14:textId="77777777" w:rsidR="00B70682" w:rsidRPr="00430474" w:rsidRDefault="00B70682" w:rsidP="00430474">
      <w:pPr>
        <w:autoSpaceDE w:val="0"/>
        <w:autoSpaceDN w:val="0"/>
        <w:adjustRightInd w:val="0"/>
        <w:spacing w:before="40" w:after="120"/>
        <w:rPr>
          <w:rFonts w:ascii="Calibri Light" w:eastAsia="Calibri" w:hAnsi="Calibri Light" w:cs="Calibri Light"/>
          <w:b/>
          <w:bCs/>
          <w:color w:val="FF0000"/>
          <w:sz w:val="18"/>
          <w:szCs w:val="18"/>
          <w:lang w:eastAsia="en-GB"/>
        </w:rPr>
      </w:pPr>
    </w:p>
    <w:tbl>
      <w:tblPr>
        <w:tblpPr w:leftFromText="180" w:rightFromText="180" w:vertAnchor="text" w:horzAnchor="margin" w:tblpX="108" w:tblpY="31"/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35"/>
        <w:gridCol w:w="3794"/>
        <w:gridCol w:w="601"/>
        <w:gridCol w:w="1525"/>
        <w:gridCol w:w="1701"/>
      </w:tblGrid>
      <w:tr w:rsidR="004852F5" w:rsidRPr="000546EB" w14:paraId="086AEA24" w14:textId="77777777" w:rsidTr="00430474">
        <w:trPr>
          <w:trHeight w:val="136"/>
        </w:trPr>
        <w:tc>
          <w:tcPr>
            <w:tcW w:w="2835" w:type="dxa"/>
            <w:shd w:val="clear" w:color="auto" w:fill="DBE5F1"/>
          </w:tcPr>
          <w:p w14:paraId="7FEF08E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Complaint received by </w:t>
            </w:r>
          </w:p>
        </w:tc>
        <w:tc>
          <w:tcPr>
            <w:tcW w:w="4395" w:type="dxa"/>
            <w:gridSpan w:val="2"/>
          </w:tcPr>
          <w:p w14:paraId="103575DD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1525" w:type="dxa"/>
            <w:shd w:val="clear" w:color="auto" w:fill="DBE5F1"/>
          </w:tcPr>
          <w:p w14:paraId="6DF76125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Date received </w:t>
            </w:r>
          </w:p>
        </w:tc>
        <w:tc>
          <w:tcPr>
            <w:tcW w:w="1701" w:type="dxa"/>
          </w:tcPr>
          <w:p w14:paraId="4656BBAE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62EF95F9" w14:textId="77777777" w:rsidTr="00430474">
        <w:tc>
          <w:tcPr>
            <w:tcW w:w="2835" w:type="dxa"/>
            <w:shd w:val="clear" w:color="auto" w:fill="DBE5F1"/>
          </w:tcPr>
          <w:p w14:paraId="08A51816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Action taken or required </w:t>
            </w:r>
          </w:p>
        </w:tc>
        <w:tc>
          <w:tcPr>
            <w:tcW w:w="7621" w:type="dxa"/>
            <w:gridSpan w:val="4"/>
          </w:tcPr>
          <w:p w14:paraId="4099AF8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3F9F3B04" w14:textId="77777777" w:rsidTr="00430474">
        <w:tc>
          <w:tcPr>
            <w:tcW w:w="6629" w:type="dxa"/>
            <w:gridSpan w:val="2"/>
          </w:tcPr>
          <w:p w14:paraId="1C5959AF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DBE5F1"/>
          </w:tcPr>
          <w:p w14:paraId="2AD25B74" w14:textId="77777777" w:rsidR="00B70682" w:rsidRPr="00430474" w:rsidRDefault="00B70682" w:rsidP="00430474">
            <w:pPr>
              <w:spacing w:before="40" w:after="120"/>
              <w:jc w:val="right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Date action completed </w:t>
            </w:r>
          </w:p>
        </w:tc>
        <w:tc>
          <w:tcPr>
            <w:tcW w:w="1701" w:type="dxa"/>
          </w:tcPr>
          <w:p w14:paraId="630B328D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  <w:tr w:rsidR="004852F5" w:rsidRPr="000546EB" w14:paraId="7BC54052" w14:textId="77777777" w:rsidTr="00430474">
        <w:tc>
          <w:tcPr>
            <w:tcW w:w="2835" w:type="dxa"/>
            <w:shd w:val="clear" w:color="auto" w:fill="DBE5F1"/>
          </w:tcPr>
          <w:p w14:paraId="5AA7E297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  <w:r w:rsidRPr="00430474">
              <w:rPr>
                <w:rFonts w:ascii="Calibri Light" w:hAnsi="Calibri Light" w:cs="Calibri Light"/>
                <w:color w:val="002060"/>
                <w:sz w:val="20"/>
                <w:szCs w:val="20"/>
              </w:rPr>
              <w:t xml:space="preserve">Signature </w:t>
            </w:r>
          </w:p>
        </w:tc>
        <w:tc>
          <w:tcPr>
            <w:tcW w:w="7621" w:type="dxa"/>
            <w:gridSpan w:val="4"/>
          </w:tcPr>
          <w:p w14:paraId="75ACA866" w14:textId="77777777" w:rsidR="00B70682" w:rsidRPr="00430474" w:rsidRDefault="00B70682" w:rsidP="00430474">
            <w:pPr>
              <w:spacing w:before="40" w:after="120"/>
              <w:rPr>
                <w:rFonts w:ascii="Calibri Light" w:hAnsi="Calibri Light" w:cs="Calibri Light"/>
                <w:color w:val="002060"/>
                <w:sz w:val="20"/>
                <w:szCs w:val="20"/>
              </w:rPr>
            </w:pPr>
          </w:p>
        </w:tc>
      </w:tr>
    </w:tbl>
    <w:p w14:paraId="59417FF3" w14:textId="77777777" w:rsidR="000A6D6E" w:rsidRPr="00A7773A" w:rsidRDefault="000A6D6E" w:rsidP="00B70682">
      <w:pPr>
        <w:pStyle w:val="DefaultText"/>
        <w:rPr>
          <w:rFonts w:ascii="Calibri" w:hAnsi="Calibri"/>
          <w:color w:val="002060"/>
          <w:sz w:val="20"/>
          <w:szCs w:val="20"/>
          <w:lang w:val="en-GB"/>
        </w:rPr>
      </w:pPr>
    </w:p>
    <w:sectPr w:rsidR="000A6D6E" w:rsidRPr="00A7773A" w:rsidSect="004B2F0C">
      <w:pgSz w:w="11906" w:h="16838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oneSans-Semi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k Bacon">
    <w15:presenceInfo w15:providerId="Windows Live" w15:userId="4f7352fe1d3338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2F0C"/>
    <w:rsid w:val="000546EB"/>
    <w:rsid w:val="00094A1F"/>
    <w:rsid w:val="000A6D6E"/>
    <w:rsid w:val="002717EE"/>
    <w:rsid w:val="00311CE0"/>
    <w:rsid w:val="003637A1"/>
    <w:rsid w:val="00366315"/>
    <w:rsid w:val="003959A1"/>
    <w:rsid w:val="003E51B0"/>
    <w:rsid w:val="00406259"/>
    <w:rsid w:val="00430474"/>
    <w:rsid w:val="004441C8"/>
    <w:rsid w:val="00455D52"/>
    <w:rsid w:val="004852F5"/>
    <w:rsid w:val="004B2F0C"/>
    <w:rsid w:val="004E3A92"/>
    <w:rsid w:val="004F31C0"/>
    <w:rsid w:val="00537894"/>
    <w:rsid w:val="00636D7D"/>
    <w:rsid w:val="006759CC"/>
    <w:rsid w:val="006D11E9"/>
    <w:rsid w:val="006E2BE5"/>
    <w:rsid w:val="006F233D"/>
    <w:rsid w:val="00792420"/>
    <w:rsid w:val="007B681E"/>
    <w:rsid w:val="00821A21"/>
    <w:rsid w:val="00875075"/>
    <w:rsid w:val="008D0FCE"/>
    <w:rsid w:val="009A16D6"/>
    <w:rsid w:val="009B0D1F"/>
    <w:rsid w:val="009C014B"/>
    <w:rsid w:val="00A0295C"/>
    <w:rsid w:val="00A365FD"/>
    <w:rsid w:val="00A46E33"/>
    <w:rsid w:val="00A7773A"/>
    <w:rsid w:val="00B26333"/>
    <w:rsid w:val="00B46ADE"/>
    <w:rsid w:val="00B70682"/>
    <w:rsid w:val="00B825BD"/>
    <w:rsid w:val="00BB6272"/>
    <w:rsid w:val="00C242D5"/>
    <w:rsid w:val="00C46208"/>
    <w:rsid w:val="00CB6641"/>
    <w:rsid w:val="00D43FCC"/>
    <w:rsid w:val="00DA44D3"/>
    <w:rsid w:val="00DD60C0"/>
    <w:rsid w:val="00DF6781"/>
    <w:rsid w:val="00E15ABE"/>
    <w:rsid w:val="00E6280F"/>
    <w:rsid w:val="00E92CED"/>
    <w:rsid w:val="00F0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327654"/>
  <w15:chartTrackingRefBased/>
  <w15:docId w15:val="{614321E7-1975-43EE-8445-CAE302E8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0C"/>
    <w:rPr>
      <w:rFonts w:ascii="Arial" w:eastAsia="Times New Roman" w:hAnsi="Arial" w:cs="Arial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2F0C"/>
    <w:pPr>
      <w:keepNext/>
      <w:jc w:val="both"/>
      <w:outlineLvl w:val="1"/>
    </w:pPr>
    <w:rPr>
      <w:rFonts w:cs="Times New Roman"/>
      <w:i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4B2F0C"/>
    <w:pPr>
      <w:keepNext/>
      <w:pBdr>
        <w:top w:val="single" w:sz="4" w:space="1" w:color="auto"/>
      </w:pBdr>
      <w:jc w:val="both"/>
      <w:outlineLvl w:val="2"/>
    </w:pPr>
    <w:rPr>
      <w:rFonts w:cs="Times New Roman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B2F0C"/>
    <w:pPr>
      <w:keepNext/>
      <w:jc w:val="right"/>
      <w:outlineLvl w:val="5"/>
    </w:pPr>
    <w:rPr>
      <w:b/>
      <w:bCs/>
      <w:color w:val="FFFFFF"/>
      <w:bdr w:val="single" w:sz="4" w:space="0" w:color="auto"/>
      <w:shd w:val="clear" w:color="auto" w:fill="0C0C0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4B2F0C"/>
    <w:rPr>
      <w:rFonts w:ascii="Arial" w:hAnsi="Arial" w:cs="Times New Roman"/>
      <w:i/>
      <w:iCs/>
      <w:sz w:val="24"/>
      <w:szCs w:val="24"/>
    </w:rPr>
  </w:style>
  <w:style w:type="character" w:customStyle="1" w:styleId="Heading3Char">
    <w:name w:val="Heading 3 Char"/>
    <w:link w:val="Heading3"/>
    <w:uiPriority w:val="99"/>
    <w:locked/>
    <w:rsid w:val="004B2F0C"/>
    <w:rPr>
      <w:rFonts w:ascii="Arial" w:hAnsi="Arial" w:cs="Times New Roman"/>
      <w:b/>
      <w:bCs/>
      <w:sz w:val="24"/>
      <w:szCs w:val="24"/>
    </w:rPr>
  </w:style>
  <w:style w:type="character" w:customStyle="1" w:styleId="Heading6Char">
    <w:name w:val="Heading 6 Char"/>
    <w:link w:val="Heading6"/>
    <w:uiPriority w:val="99"/>
    <w:locked/>
    <w:rsid w:val="004B2F0C"/>
    <w:rPr>
      <w:rFonts w:ascii="Arial" w:hAnsi="Arial" w:cs="Arial"/>
      <w:b/>
      <w:bCs/>
      <w:color w:val="FFFFFF"/>
      <w:sz w:val="24"/>
      <w:szCs w:val="24"/>
      <w:bdr w:val="single" w:sz="4" w:space="0" w:color="auto"/>
    </w:rPr>
  </w:style>
  <w:style w:type="paragraph" w:customStyle="1" w:styleId="DefaultText">
    <w:name w:val="Default Text"/>
    <w:basedOn w:val="Normal"/>
    <w:uiPriority w:val="99"/>
    <w:rsid w:val="004B2F0C"/>
    <w:pPr>
      <w:autoSpaceDE w:val="0"/>
      <w:autoSpaceDN w:val="0"/>
      <w:adjustRightInd w:val="0"/>
    </w:pPr>
    <w:rPr>
      <w:lang w:val="en-US"/>
    </w:rPr>
  </w:style>
  <w:style w:type="table" w:styleId="TableGrid">
    <w:name w:val="Table Grid"/>
    <w:basedOn w:val="TableNormal"/>
    <w:uiPriority w:val="99"/>
    <w:rsid w:val="004B2F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4B2F0C"/>
    <w:pPr>
      <w:tabs>
        <w:tab w:val="center" w:pos="4153"/>
        <w:tab w:val="right" w:pos="8306"/>
      </w:tabs>
    </w:pPr>
    <w:rPr>
      <w:rFonts w:ascii="Times New Roman" w:hAnsi="Times New Roman" w:cs="Times New Roman"/>
    </w:rPr>
  </w:style>
  <w:style w:type="character" w:customStyle="1" w:styleId="FooterChar">
    <w:name w:val="Footer Char"/>
    <w:link w:val="Footer"/>
    <w:uiPriority w:val="99"/>
    <w:locked/>
    <w:rsid w:val="004B2F0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9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959A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uiPriority w:val="99"/>
    <w:unhideWhenUsed/>
    <w:rsid w:val="003959A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3959A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B6641"/>
    <w:rPr>
      <w:rFonts w:ascii="Arial" w:eastAsia="Times New Roman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 form</vt:lpstr>
    </vt:vector>
  </TitlesOfParts>
  <Company>The FA</Company>
  <LinksUpToDate>false</LinksUpToDate>
  <CharactersWithSpaces>1024</CharactersWithSpaces>
  <SharedDoc>false</SharedDoc>
  <HLinks>
    <vt:vector size="6" baseType="variant">
      <vt:variant>
        <vt:i4>6422640</vt:i4>
      </vt:variant>
      <vt:variant>
        <vt:i4>0</vt:i4>
      </vt:variant>
      <vt:variant>
        <vt:i4>0</vt:i4>
      </vt:variant>
      <vt:variant>
        <vt:i4>5</vt:i4>
      </vt:variant>
      <vt:variant>
        <vt:lpwstr>mailto: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 form</dc:title>
  <dc:subject/>
  <dc:creator>hsimpson</dc:creator>
  <cp:keywords/>
  <cp:lastModifiedBy>Mark Bacon</cp:lastModifiedBy>
  <cp:revision>4</cp:revision>
  <cp:lastPrinted>2019-07-11T21:13:00Z</cp:lastPrinted>
  <dcterms:created xsi:type="dcterms:W3CDTF">2022-09-23T17:03:00Z</dcterms:created>
  <dcterms:modified xsi:type="dcterms:W3CDTF">2023-01-21T15:16:00Z</dcterms:modified>
</cp:coreProperties>
</file>